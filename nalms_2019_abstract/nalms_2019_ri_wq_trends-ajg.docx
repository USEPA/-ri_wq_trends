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CA6" w:rsidRDefault="008F47B6">
      <w:pPr>
        <w:pStyle w:val="Title"/>
      </w:pPr>
      <w:r>
        <w:t>Increasing Productivity Amid Stable Nutrient Regimes in Rhode Island Lakes and Reservoirs</w:t>
      </w:r>
    </w:p>
    <w:p w:rsidR="00552CA6" w:rsidRDefault="008F47B6">
      <w:pPr>
        <w:pStyle w:val="Author"/>
      </w:pPr>
      <w:r>
        <w:t>Hollister. J. W., Kellogg, D. Q., Kreakie, B. J., Shivers, S., Herron, E., Green, L., Milstead, W. Bryan., Gold, A.</w:t>
      </w:r>
    </w:p>
    <w:p w:rsidR="00552CA6" w:rsidRDefault="0030466F">
      <w:pPr>
        <w:pStyle w:val="FirstParagraph"/>
      </w:pPr>
      <w:ins w:id="0" w:author="Arthur Gold" w:date="2019-05-07T12:58:00Z">
        <w:r>
          <w:t>Addressing</w:t>
        </w:r>
      </w:ins>
      <w:del w:id="1" w:author="Arthur Gold" w:date="2019-05-07T12:58:00Z">
        <w:r w:rsidR="008F47B6" w:rsidDel="0030466F">
          <w:delText>M</w:delText>
        </w:r>
        <w:r w:rsidR="008F47B6" w:rsidDel="0030466F">
          <w:delText>a</w:delText>
        </w:r>
        <w:r w:rsidR="008F47B6" w:rsidDel="0030466F">
          <w:delText>n</w:delText>
        </w:r>
        <w:r w:rsidR="008F47B6" w:rsidDel="0030466F">
          <w:delText>a</w:delText>
        </w:r>
        <w:r w:rsidR="008F47B6" w:rsidDel="0030466F">
          <w:delText>g</w:delText>
        </w:r>
        <w:r w:rsidR="008F47B6" w:rsidDel="0030466F">
          <w:delText>i</w:delText>
        </w:r>
        <w:r w:rsidR="008F47B6" w:rsidDel="0030466F">
          <w:delText>n</w:delText>
        </w:r>
        <w:r w:rsidR="008F47B6" w:rsidDel="0030466F">
          <w:delText>g</w:delText>
        </w:r>
      </w:del>
      <w:r w:rsidR="008F47B6">
        <w:t xml:space="preserve"> anthropogenic impacts on aquatic ecosystems has </w:t>
      </w:r>
      <w:ins w:id="2" w:author="Arthur Gold" w:date="2019-05-07T12:57:00Z">
        <w:r>
          <w:t xml:space="preserve">long </w:t>
        </w:r>
      </w:ins>
      <w:r w:rsidR="008F47B6">
        <w:t>been the focus of lake managemen</w:t>
      </w:r>
      <w:r w:rsidR="008F47B6">
        <w:t>t</w:t>
      </w:r>
      <w:ins w:id="3" w:author="Arthur Gold" w:date="2019-05-07T12:58:00Z">
        <w:r>
          <w:t>.</w:t>
        </w:r>
      </w:ins>
      <w:del w:id="4" w:author="Arthur Gold" w:date="2019-05-07T12:58:00Z">
        <w:r w:rsidR="008F47B6" w:rsidDel="0030466F">
          <w:delText xml:space="preserve"> efforts</w:delText>
        </w:r>
      </w:del>
      <w:del w:id="5" w:author="Arthur Gold" w:date="2019-05-07T12:57:00Z">
        <w:r w:rsidR="008F47B6" w:rsidDel="0030466F">
          <w:delText xml:space="preserve"> for several decades</w:delText>
        </w:r>
      </w:del>
      <w:del w:id="6" w:author="Arthur Gold" w:date="2019-05-07T12:58:00Z">
        <w:r w:rsidR="008F47B6" w:rsidDel="0030466F">
          <w:delText>.</w:delText>
        </w:r>
      </w:del>
      <w:r w:rsidR="008F47B6">
        <w:t xml:space="preserve"> </w:t>
      </w:r>
      <w:del w:id="7" w:author="Arthur Gold" w:date="2019-05-07T12:58:00Z">
        <w:r w:rsidR="008F47B6" w:rsidDel="0030466F">
          <w:delText>Research that supports management, suggests that c</w:delText>
        </w:r>
      </w:del>
      <w:ins w:id="8" w:author="Arthur Gold" w:date="2019-05-07T13:00:00Z">
        <w:r>
          <w:t>Methods to c</w:t>
        </w:r>
      </w:ins>
      <w:r w:rsidR="008F47B6">
        <w:t>ontrol</w:t>
      </w:r>
      <w:del w:id="9" w:author="Arthur Gold" w:date="2019-05-07T13:00:00Z">
        <w:r w:rsidR="008F47B6" w:rsidDel="0030466F">
          <w:delText>l</w:delText>
        </w:r>
        <w:r w:rsidR="008F47B6" w:rsidDel="0030466F">
          <w:delText>i</w:delText>
        </w:r>
        <w:r w:rsidR="008F47B6" w:rsidDel="0030466F">
          <w:delText>n</w:delText>
        </w:r>
        <w:r w:rsidR="008F47B6" w:rsidDel="0030466F">
          <w:delText>g</w:delText>
        </w:r>
      </w:del>
      <w:r w:rsidR="008F47B6">
        <w:t xml:space="preserve"> phosphorus and nitrogen can mitigate the impacts of eutrophication, but req</w:t>
      </w:r>
      <w:r w:rsidR="008F47B6">
        <w:t>uire</w:t>
      </w:r>
      <w:ins w:id="10" w:author="Arthur Gold" w:date="2019-05-07T12:59:00Z">
        <w:r>
          <w:t>s</w:t>
        </w:r>
      </w:ins>
      <w:r w:rsidR="008F47B6">
        <w:t xml:space="preserve"> long-term datasets to determine their effectiveness. The “LAke multi-scaled GeOSpatial and temporal database”, or LAGOSNE (</w:t>
      </w:r>
      <w:hyperlink r:id="rId7">
        <w:r w:rsidR="008F47B6">
          <w:rPr>
            <w:rStyle w:val="Hyperlink"/>
          </w:rPr>
          <w:t>https://lagoslakes.org/products/data-products/</w:t>
        </w:r>
      </w:hyperlink>
      <w:r w:rsidR="008F47B6">
        <w:t>) is one such da</w:t>
      </w:r>
      <w:r w:rsidR="008F47B6">
        <w:t>taset. Studies using LAGOSNE found stable water quality at regional spatial scales, however, these studies may mask trends at smaller scales. To address this, we analysed the University of Rhode Island’s Watershed Watch Volunteer Monitoring Program (URIWW)</w:t>
      </w:r>
      <w:r w:rsidR="008F47B6">
        <w:t xml:space="preserve"> dataset. URIWW has collected water quality data on Rhode Island lakes and reservoirs for over 25 years</w:t>
      </w:r>
      <w:ins w:id="11" w:author="Arthur Gold" w:date="2019-05-07T13:01:00Z">
        <w:r>
          <w:t>;</w:t>
        </w:r>
      </w:ins>
      <w:del w:id="12" w:author="Arthur Gold" w:date="2019-05-07T13:01:00Z">
        <w:r w:rsidR="008F47B6" w:rsidDel="0030466F">
          <w:delText xml:space="preserve"> and</w:delText>
        </w:r>
      </w:del>
      <w:r w:rsidR="008F47B6">
        <w:t xml:space="preserve"> these data are included in LAGOSNE,</w:t>
      </w:r>
      <w:del w:id="13" w:author="Arthur Gold" w:date="2019-05-07T13:02:00Z">
        <w:r w:rsidR="008F47B6" w:rsidDel="0030466F">
          <w:delText xml:space="preserve"> allowing us to compare long-term water quality trends at regional and state spatial extents</w:delText>
        </w:r>
      </w:del>
      <w:r w:rsidR="008F47B6">
        <w:t xml:space="preserve">. To assess the data </w:t>
      </w:r>
      <w:r w:rsidR="008F47B6">
        <w:t xml:space="preserve">for trends, we calculated </w:t>
      </w:r>
      <w:ins w:id="14" w:author="Arthur Gold" w:date="2019-05-07T13:03:00Z">
        <w:r>
          <w:t xml:space="preserve">annual </w:t>
        </w:r>
      </w:ins>
      <w:r w:rsidR="008F47B6">
        <w:t>z-scores (i.e. scaled anomalies) on a per-station basis</w:t>
      </w:r>
      <w:ins w:id="15" w:author="Arthur Gold" w:date="2019-05-07T13:03:00Z">
        <w:r>
          <w:t>.</w:t>
        </w:r>
      </w:ins>
      <w:del w:id="16" w:author="Arthur Gold" w:date="2019-05-07T13:03:00Z">
        <w:r w:rsidR="008F47B6" w:rsidDel="0030466F">
          <w:delText xml:space="preserve"> and averaged them for each year.</w:delText>
        </w:r>
      </w:del>
      <w:r w:rsidR="008F47B6">
        <w:t xml:space="preserve"> URIWW data show increasing temperature and chlorophyll </w:t>
      </w:r>
      <w:r w:rsidR="008F47B6">
        <w:rPr>
          <w:i/>
        </w:rPr>
        <w:t>a</w:t>
      </w:r>
      <w:r w:rsidR="008F47B6">
        <w:t xml:space="preserve">. Total nitrogen showed a weak increasing trend driven by two low years in the early </w:t>
      </w:r>
      <w:r w:rsidR="008F47B6">
        <w:t xml:space="preserve">1990s. Total phosphorus and the Nitrogen:Phosphorus ratio (N:P) were stable. Applying the site-specific z-score </w:t>
      </w:r>
      <w:bookmarkStart w:id="17" w:name="_GoBack"/>
      <w:bookmarkEnd w:id="17"/>
      <w:r w:rsidR="008F47B6">
        <w:t xml:space="preserve">approach to LAGOSNE found similar trends to prior studies with chlorophyll </w:t>
      </w:r>
      <w:r w:rsidR="008F47B6">
        <w:rPr>
          <w:i/>
        </w:rPr>
        <w:t>a</w:t>
      </w:r>
      <w:r w:rsidR="008F47B6">
        <w:t>, total nitrogen, total phosphorus, and N:P all stable over time. In</w:t>
      </w:r>
      <w:r w:rsidR="008F47B6">
        <w:t xml:space="preserve"> short, productivity in Rhode Island lakes and reservoirs is increasing, in spite of stable nutrient regimes. Although this analysis cannot discern causation, it suggests an association between lake temperature and productivity. This analysis also demonstr</w:t>
      </w:r>
      <w:r w:rsidR="008F47B6">
        <w:t>ates 1) the value of long-term monitoring programs, like URIWW, for identifying trends in environmental condition, and 2) the utility of site-specific z-scores for analysing for long-term trends.</w:t>
      </w:r>
    </w:p>
    <w:sectPr w:rsidR="00552C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7B6" w:rsidRDefault="008F47B6">
      <w:pPr>
        <w:spacing w:after="0"/>
      </w:pPr>
      <w:r>
        <w:separator/>
      </w:r>
    </w:p>
  </w:endnote>
  <w:endnote w:type="continuationSeparator" w:id="0">
    <w:p w:rsidR="008F47B6" w:rsidRDefault="008F4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7B6" w:rsidRDefault="008F47B6">
      <w:r>
        <w:separator/>
      </w:r>
    </w:p>
  </w:footnote>
  <w:footnote w:type="continuationSeparator" w:id="0">
    <w:p w:rsidR="008F47B6" w:rsidRDefault="008F4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B00EAA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hur Gold">
    <w15:presenceInfo w15:providerId="AD" w15:userId="S-1-5-21-1664902670-2558527211-166169070-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Q3MrQwNTayNDM2MDNW0lEKTi0uzszPAykwrAUA9VIsfCwAAAA="/>
  </w:docVars>
  <w:rsids>
    <w:rsidRoot w:val="00590D07"/>
    <w:rsid w:val="00011C8B"/>
    <w:rsid w:val="0030466F"/>
    <w:rsid w:val="004E29B3"/>
    <w:rsid w:val="00552CA6"/>
    <w:rsid w:val="00590D07"/>
    <w:rsid w:val="00784D58"/>
    <w:rsid w:val="008D6863"/>
    <w:rsid w:val="008F47B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F4AFA-EE54-43B5-A41B-215FFE4B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goslakes.org/products/data-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cp:lastModifiedBy>Arthur Gold</cp:lastModifiedBy>
  <cp:revision>2</cp:revision>
  <dcterms:created xsi:type="dcterms:W3CDTF">2019-05-07T17:05:00Z</dcterms:created>
  <dcterms:modified xsi:type="dcterms:W3CDTF">2019-05-07T17:05:00Z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